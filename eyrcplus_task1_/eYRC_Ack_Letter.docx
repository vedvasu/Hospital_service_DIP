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uto" w:line="240" w:before="136" w:after="136"/>
        <w:jc w:val="center"/>
        <w:outlineLvl w:val="2"/>
        <w:rPr>
          <w:rFonts w:eastAsia="Times New Roman" w:cs="Arial" w:ascii="Arial" w:hAnsi="Arial"/>
          <w:b/>
          <w:bCs/>
          <w:color w:val="333333"/>
          <w:sz w:val="32"/>
          <w:szCs w:val="32"/>
          <w:u w:val="single"/>
          <w:lang w:bidi="hi-IN"/>
        </w:rPr>
      </w:pPr>
      <w:r>
        <w:rPr>
          <w:rFonts w:eastAsia="Times New Roman" w:cs="Arial" w:ascii="Arial" w:hAnsi="Arial"/>
          <w:b/>
          <w:bCs/>
          <w:color w:val="333333"/>
          <w:sz w:val="32"/>
          <w:szCs w:val="32"/>
          <w:u w:val="single"/>
          <w:lang w:bidi="hi-IN"/>
        </w:rPr>
      </w:r>
    </w:p>
    <w:p>
      <w:pPr>
        <w:pStyle w:val="Normal"/>
        <w:shd w:fill="FFFFFF" w:val="clear"/>
        <w:spacing w:lineRule="auto" w:line="240" w:before="136" w:after="136"/>
        <w:jc w:val="center"/>
        <w:outlineLvl w:val="2"/>
        <w:rPr>
          <w:rFonts w:eastAsia="Times New Roman" w:cs="Arial" w:ascii="Arial" w:hAnsi="Arial"/>
          <w:b/>
          <w:bCs/>
          <w:color w:val="333333"/>
          <w:sz w:val="32"/>
          <w:szCs w:val="32"/>
          <w:u w:val="single"/>
          <w:lang w:bidi="hi-IN"/>
        </w:rPr>
      </w:pPr>
      <w:r>
        <w:rPr>
          <w:rFonts w:eastAsia="Times New Roman" w:cs="Arial" w:ascii="Arial" w:hAnsi="Arial"/>
          <w:b/>
          <w:bCs/>
          <w:color w:val="333333"/>
          <w:sz w:val="32"/>
          <w:szCs w:val="32"/>
          <w:u w:val="single"/>
          <w:lang w:bidi="hi-IN"/>
        </w:rPr>
      </w:r>
    </w:p>
    <w:p>
      <w:pPr>
        <w:pStyle w:val="Normal"/>
        <w:shd w:fill="FFFFFF" w:val="clear"/>
        <w:spacing w:lineRule="auto" w:line="240" w:before="136" w:after="136"/>
        <w:jc w:val="center"/>
        <w:outlineLvl w:val="2"/>
        <w:rPr>
          <w:rFonts w:eastAsia="Times New Roman" w:cs="Arial" w:ascii="Arial" w:hAnsi="Arial"/>
          <w:b/>
          <w:bCs/>
          <w:color w:val="333333"/>
          <w:sz w:val="32"/>
          <w:szCs w:val="32"/>
          <w:u w:val="single"/>
          <w:lang w:bidi="hi-IN"/>
        </w:rPr>
      </w:pPr>
      <w:r>
        <w:rPr>
          <w:rFonts w:eastAsia="Times New Roman" w:cs="Arial" w:ascii="Arial" w:hAnsi="Arial"/>
          <w:b/>
          <w:bCs/>
          <w:color w:val="333333"/>
          <w:sz w:val="32"/>
          <w:szCs w:val="32"/>
          <w:u w:val="single"/>
          <w:lang w:bidi="hi-IN"/>
        </w:rPr>
      </w:r>
    </w:p>
    <w:p>
      <w:pPr>
        <w:pStyle w:val="Normal"/>
        <w:shd w:fill="FFFFFF" w:val="clear"/>
        <w:spacing w:lineRule="auto" w:line="240" w:before="136" w:after="136"/>
        <w:jc w:val="center"/>
        <w:outlineLvl w:val="2"/>
        <w:rPr>
          <w:rFonts w:eastAsia="Times New Roman" w:cs="Arial" w:ascii="Arial" w:hAnsi="Arial"/>
          <w:b/>
          <w:bCs/>
          <w:color w:val="333333"/>
          <w:sz w:val="32"/>
          <w:szCs w:val="32"/>
          <w:u w:val="single"/>
          <w:lang w:bidi="hi-IN"/>
        </w:rPr>
      </w:pPr>
      <w:r>
        <w:rPr>
          <w:rFonts w:eastAsia="Times New Roman" w:cs="Arial" w:ascii="Arial" w:hAnsi="Arial"/>
          <w:b/>
          <w:bCs/>
          <w:color w:val="333333"/>
          <w:sz w:val="32"/>
          <w:szCs w:val="32"/>
          <w:u w:val="single"/>
          <w:lang w:bidi="hi-IN"/>
        </w:rPr>
        <w:t>Acknowledgement Letter</w:t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/>
        <w:t>Date: --/--/----</w:t>
      </w:r>
    </w:p>
    <w:p>
      <w:pPr>
        <w:pStyle w:val="Normal"/>
        <w:shd w:fill="FFFFFF" w:val="clear"/>
        <w:spacing w:lineRule="auto" w:line="240" w:before="136" w:after="136"/>
        <w:outlineLvl w:val="2"/>
        <w:rPr>
          <w:rFonts w:eastAsia="Times New Roman" w:cs="Arial" w:ascii="Arial" w:hAnsi="Arial"/>
          <w:b/>
          <w:bCs/>
          <w:color w:val="333333"/>
          <w:sz w:val="32"/>
          <w:szCs w:val="32"/>
          <w:u w:val="single"/>
          <w:lang w:bidi="hi-IN"/>
        </w:rPr>
      </w:pPr>
      <w:r>
        <w:rPr>
          <w:rFonts w:eastAsia="Times New Roman" w:cs="Arial" w:ascii="Arial" w:hAnsi="Arial"/>
          <w:b/>
          <w:bCs/>
          <w:color w:val="333333"/>
          <w:sz w:val="32"/>
          <w:szCs w:val="32"/>
          <w:u w:val="single"/>
          <w:lang w:bidi="hi-IN"/>
        </w:rPr>
      </w:r>
    </w:p>
    <w:p>
      <w:pPr>
        <w:pStyle w:val="Normal"/>
        <w:spacing w:before="0" w:after="0"/>
        <w:rPr/>
      </w:pPr>
      <w:r>
        <w:rPr/>
        <w:t>To,</w:t>
      </w:r>
    </w:p>
    <w:p>
      <w:pPr>
        <w:pStyle w:val="Normal"/>
        <w:spacing w:before="0" w:after="0"/>
        <w:rPr/>
      </w:pPr>
      <w:r>
        <w:rPr/>
        <w:t>Principal Investigator,</w:t>
      </w:r>
    </w:p>
    <w:p>
      <w:pPr>
        <w:pStyle w:val="Normal"/>
        <w:spacing w:before="0" w:after="0"/>
        <w:rPr/>
      </w:pPr>
      <w:r>
        <w:rPr/>
        <w:t>e-Y</w:t>
      </w:r>
      <w:bookmarkStart w:id="0" w:name="_GoBack"/>
      <w:bookmarkEnd w:id="0"/>
      <w:r>
        <w:rPr/>
        <w:t>antra Project,</w:t>
      </w:r>
    </w:p>
    <w:p>
      <w:pPr>
        <w:pStyle w:val="Normal"/>
        <w:spacing w:before="0" w:after="0"/>
        <w:rPr/>
      </w:pPr>
      <w:r>
        <w:rPr/>
        <w:t>Department of Computer Science and Engineering</w:t>
      </w:r>
    </w:p>
    <w:p>
      <w:pPr>
        <w:pStyle w:val="Normal"/>
        <w:spacing w:before="0" w:after="0"/>
        <w:rPr/>
      </w:pPr>
      <w:r>
        <w:rPr/>
        <w:t>Indian Institute of Technology Bombay</w:t>
      </w:r>
    </w:p>
    <w:p>
      <w:pPr>
        <w:pStyle w:val="Normal"/>
        <w:spacing w:before="0" w:after="0"/>
        <w:rPr/>
      </w:pPr>
      <w:r>
        <w:rPr/>
        <w:t>Powai, Mumbai-400076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u w:val="single"/>
        </w:rPr>
      </w:pPr>
      <w:ins w:id="0" w:author="Amiraj " w:date="2014-11-11T23:49:00Z">
        <w:r>
          <w:rPr>
            <w:u w:val="single"/>
          </w:rPr>
          <w:t>Re: Receipt of Firebird V Robot</w:t>
        </w:r>
      </w:ins>
      <w:r>
        <w:rPr>
          <w:u w:val="single"/>
        </w:rPr>
        <w:t>ic</w:t>
      </w:r>
      <w:ins w:id="1" w:author="Amiraj " w:date="2014-11-11T23:49:00Z">
        <w:r>
          <w:rPr>
            <w:u w:val="single"/>
          </w:rPr>
          <w:t xml:space="preserve"> kit for e-Yantra Robotics Competition (eYRC-2014)</w:t>
        </w:r>
      </w:ins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Dear Sir,</w:t>
      </w:r>
    </w:p>
    <w:p>
      <w:pPr>
        <w:pStyle w:val="Normal"/>
        <w:spacing w:before="0" w:after="0"/>
        <w:jc w:val="center"/>
        <w:rPr>
          <w:u w:val="single"/>
        </w:rPr>
      </w:pPr>
      <w:del w:id="2" w:author="Amiraj " w:date="2014-11-11T23:49:00Z">
        <w:r>
          <w:rPr>
            <w:u w:val="single"/>
          </w:rPr>
          <w:delText>Re: Receipt of Firebird V Robot kit for e-Yantra Robotics Competition (eYRC-2014)</w:delText>
        </w:r>
      </w:del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We acknowledge the receipt of one Firebird-V Robot</w:t>
      </w:r>
      <w:ins w:id="3" w:author="Amiraj " w:date="2014-11-11T23:50:00Z">
        <w:r>
          <w:rPr>
            <w:sz w:val="24"/>
            <w:szCs w:val="24"/>
          </w:rPr>
          <w:t>ic kit</w:t>
        </w:r>
      </w:ins>
      <w:r>
        <w:rPr>
          <w:sz w:val="24"/>
          <w:szCs w:val="24"/>
        </w:rPr>
        <w:t xml:space="preserve"> at our college. The robot was received as part of the kit sent for the e-Yantra Robotics Competition (eYRC-2014).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state that Firebird-V Robot kit was inspected and is in working condition. We also confirm that the contents inside the kit </w:t>
      </w:r>
      <w:ins w:id="4" w:author="Amiraj " w:date="2014-11-11T23:50:00Z">
        <w:r>
          <w:rPr>
            <w:sz w:val="24"/>
            <w:szCs w:val="24"/>
          </w:rPr>
          <w:t xml:space="preserve">are </w:t>
        </w:r>
      </w:ins>
      <w:del w:id="5" w:author="Amiraj " w:date="2014-11-11T23:50:00Z">
        <w:r>
          <w:rPr>
            <w:sz w:val="24"/>
            <w:szCs w:val="24"/>
          </w:rPr>
          <w:delText xml:space="preserve">is </w:delText>
        </w:r>
      </w:del>
      <w:r>
        <w:rPr>
          <w:sz w:val="24"/>
          <w:szCs w:val="24"/>
        </w:rPr>
        <w:t xml:space="preserve">as per list of items which has been enclosed with the package.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Thanking you</w:t>
      </w:r>
    </w:p>
    <w:p>
      <w:pPr>
        <w:pStyle w:val="Normal"/>
        <w:spacing w:before="0" w:after="0"/>
        <w:rPr/>
      </w:pPr>
      <w:r>
        <w:rPr/>
        <w:t>Yours Sincerely,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&lt;Signature of the Authority&gt;</w:t>
        <w:tab/>
      </w:r>
    </w:p>
    <w:p>
      <w:pPr>
        <w:pStyle w:val="Normal"/>
        <w:spacing w:before="0" w:after="0"/>
        <w:ind w:left="0" w:right="0" w:firstLine="720"/>
        <w:rPr>
          <w:color w:val="FF0000"/>
        </w:rPr>
      </w:pPr>
      <w:r>
        <w:rPr>
          <w:color w:val="FF0000"/>
        </w:rPr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&lt;Name of College Principal/HOD&gt;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&lt;College-Name&gt;</w:t>
      </w:r>
    </w:p>
    <w:p>
      <w:pPr>
        <w:pStyle w:val="Normal"/>
        <w:spacing w:before="0" w:after="200"/>
        <w:ind w:left="5040" w:right="0" w:firstLine="720"/>
        <w:jc w:val="both"/>
        <w:rPr/>
      </w:pPr>
      <w:r>
        <w:rPr/>
        <w:t xml:space="preserve">                       </w:t>
      </w:r>
      <w:r>
        <w:rPr/>
        <w:t>College Seal/Stamp</w:t>
        <w:tab/>
        <w:tab/>
        <w:tab/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Mangal"/>
        <w:lang w:val="en-US" w:eastAsia="en-US" w:bidi="ar-SA"/>
      </w:rPr>
    </w:rPrDefault>
    <w:pPrDefault>
      <w:pPr/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7475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Mangal"/>
      <w:color w:val="00000A"/>
      <w:sz w:val="22"/>
      <w:szCs w:val="22"/>
      <w:lang w:val="en-US" w:eastAsia="en-US" w:bidi="ar-SA"/>
    </w:rPr>
  </w:style>
  <w:style w:type="paragraph" w:styleId="Heading3">
    <w:name w:val="Heading 3"/>
    <w:uiPriority w:val="9"/>
    <w:qFormat/>
    <w:link w:val="Heading3Char"/>
    <w:rsid w:val="001964a0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3Char" w:customStyle="1">
    <w:name w:val="Heading 3 Char"/>
    <w:uiPriority w:val="9"/>
    <w:link w:val="Heading3"/>
    <w:rsid w:val="001964a0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bidi="hi-IN"/>
    </w:rPr>
  </w:style>
  <w:style w:type="character" w:styleId="BalloonTextChar" w:customStyle="1">
    <w:name w:val="Balloon Text Char"/>
    <w:uiPriority w:val="99"/>
    <w:semiHidden/>
    <w:link w:val="BalloonText"/>
    <w:rsid w:val="008853d7"/>
    <w:basedOn w:val="DefaultParagraphFont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8853d7"/>
    <w:basedOn w:val="Normal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89E8B-24F9-403C-883D-CAA53E0D8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2014-11-11T13:25:00Z</dcterms:created>
  <dc:creator>erts</dc:creator>
  <dc:language>en-IN</dc:language>
  <cp:lastModifiedBy>erts</cp:lastModifiedBy>
  <dcterms:modified xsi:type="dcterms:W3CDTF">2014-11-11T13:25:00Z</dcterms:modified>
  <cp:revision>2</cp:revision>
</cp:coreProperties>
</file>